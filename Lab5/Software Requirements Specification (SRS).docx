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B62" w:rsidRDefault="00274B62">
      <w:pPr>
        <w:pStyle w:val="line"/>
      </w:pPr>
    </w:p>
    <w:p w:rsidR="00274B62" w:rsidRDefault="00274B62">
      <w:pPr>
        <w:pStyle w:val="Title"/>
      </w:pPr>
      <w:r>
        <w:t>Software Requirements Specification</w:t>
      </w:r>
    </w:p>
    <w:p w:rsidR="00274B62" w:rsidRDefault="00274B62">
      <w:pPr>
        <w:pStyle w:val="Title"/>
        <w:spacing w:before="0" w:after="400"/>
        <w:rPr>
          <w:sz w:val="40"/>
        </w:rPr>
      </w:pPr>
      <w:proofErr w:type="gramStart"/>
      <w:r>
        <w:rPr>
          <w:sz w:val="40"/>
        </w:rPr>
        <w:t>for</w:t>
      </w:r>
      <w:proofErr w:type="gramEnd"/>
    </w:p>
    <w:p w:rsidR="00274B62" w:rsidRDefault="0021330C">
      <w:pPr>
        <w:pStyle w:val="Title"/>
      </w:pPr>
      <w:r>
        <w:t>&lt;</w:t>
      </w:r>
      <w:proofErr w:type="spellStart"/>
      <w:r>
        <w:t>ChasExplorer</w:t>
      </w:r>
      <w:proofErr w:type="spellEnd"/>
      <w:r w:rsidR="00274B62">
        <w:t>&gt;</w:t>
      </w:r>
    </w:p>
    <w:p w:rsidR="00274B62" w:rsidRDefault="0021330C">
      <w:pPr>
        <w:pStyle w:val="ByLine"/>
      </w:pPr>
      <w:r>
        <w:t>Version 1.1</w:t>
      </w:r>
      <w:r w:rsidR="00087F22">
        <w:t xml:space="preserve"> approved</w:t>
      </w:r>
    </w:p>
    <w:p w:rsidR="00274B62" w:rsidRDefault="00274B62">
      <w:pPr>
        <w:pStyle w:val="ByLine"/>
      </w:pPr>
      <w:r>
        <w:t>Prepared by &lt;</w:t>
      </w:r>
      <w:r w:rsidR="0021330C">
        <w:t>Samuel</w:t>
      </w:r>
      <w:r>
        <w:t>&gt;</w:t>
      </w:r>
    </w:p>
    <w:p w:rsidR="00274B62" w:rsidRDefault="00274B62">
      <w:pPr>
        <w:pStyle w:val="ByLine"/>
      </w:pPr>
      <w:r>
        <w:t>&lt;</w:t>
      </w:r>
      <w:proofErr w:type="spellStart"/>
      <w:proofErr w:type="gramStart"/>
      <w:r w:rsidR="0021330C">
        <w:t>theboys</w:t>
      </w:r>
      <w:proofErr w:type="spellEnd"/>
      <w:proofErr w:type="gramEnd"/>
      <w:r>
        <w:t>&gt;</w:t>
      </w:r>
    </w:p>
    <w:p w:rsidR="00274B62" w:rsidRDefault="0021330C">
      <w:pPr>
        <w:pStyle w:val="ByLine"/>
      </w:pPr>
      <w:r>
        <w:t>&lt;11-11-19</w:t>
      </w:r>
      <w:r w:rsidR="00274B62">
        <w:t>&gt;</w:t>
      </w:r>
    </w:p>
    <w:p w:rsidR="00274B62" w:rsidRDefault="00274B62">
      <w:pPr>
        <w:pStyle w:val="ChangeHistoryTitle"/>
        <w:rPr>
          <w:sz w:val="32"/>
        </w:rPr>
        <w:sectPr w:rsidR="00274B62">
          <w:footerReference w:type="default" r:id="rId7"/>
          <w:pgSz w:w="12240" w:h="15840" w:code="1"/>
          <w:pgMar w:top="1440" w:right="1440" w:bottom="1440" w:left="1440" w:header="720" w:footer="720" w:gutter="0"/>
          <w:pgNumType w:fmt="lowerRoman" w:start="1"/>
          <w:cols w:space="720"/>
        </w:sectPr>
      </w:pPr>
    </w:p>
    <w:p w:rsidR="00274B62" w:rsidRDefault="00274B62">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274B62" w:rsidRDefault="00274B62">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274B62" w:rsidRDefault="00274B62">
      <w:pPr>
        <w:pStyle w:val="TOC1"/>
      </w:pPr>
      <w:r>
        <w:t>Revision History</w:t>
      </w:r>
      <w:r>
        <w:tab/>
      </w:r>
      <w:r>
        <w:fldChar w:fldCharType="begin"/>
      </w:r>
      <w:r>
        <w:instrText xml:space="preserve"> PAGEREF _Toc441230971 \h </w:instrText>
      </w:r>
      <w:r>
        <w:fldChar w:fldCharType="separate"/>
      </w:r>
      <w:r>
        <w:t>ii</w:t>
      </w:r>
      <w:r>
        <w:fldChar w:fldCharType="end"/>
      </w:r>
    </w:p>
    <w:p w:rsidR="00274B62" w:rsidRDefault="00274B62">
      <w:pPr>
        <w:pStyle w:val="TOC1"/>
      </w:pPr>
      <w:r>
        <w:t>1.</w:t>
      </w:r>
      <w:r>
        <w:tab/>
        <w:t>Introduction</w:t>
      </w:r>
      <w:r>
        <w:tab/>
      </w:r>
      <w:r>
        <w:fldChar w:fldCharType="begin"/>
      </w:r>
      <w:r>
        <w:instrText xml:space="preserve"> PAGEREF _Toc441230972 \h </w:instrText>
      </w:r>
      <w:r>
        <w:fldChar w:fldCharType="separate"/>
      </w:r>
      <w:r>
        <w:t>1</w:t>
      </w:r>
      <w:r>
        <w:fldChar w:fldCharType="end"/>
      </w:r>
    </w:p>
    <w:p w:rsidR="00274B62" w:rsidRDefault="00274B62">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274B62" w:rsidRDefault="00274B62">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274B62" w:rsidRDefault="00274B62">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274B62" w:rsidRDefault="00274B62">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274B62" w:rsidRDefault="00274B62">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274B62" w:rsidRDefault="00274B62">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274B62" w:rsidRDefault="00274B62">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274B62" w:rsidRDefault="00274B62">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274B62" w:rsidRDefault="00274B62">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274B62" w:rsidRDefault="00274B62">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274B62" w:rsidRDefault="00274B62">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274B62" w:rsidRDefault="00274B62">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274B62" w:rsidRDefault="00274B62">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274B62" w:rsidRDefault="00274B62">
      <w:pPr>
        <w:pStyle w:val="TOC1"/>
      </w:pPr>
      <w:r>
        <w:t>4.</w:t>
      </w:r>
      <w:r>
        <w:tab/>
        <w:t>System Features</w:t>
      </w:r>
      <w:r>
        <w:tab/>
      </w:r>
      <w:r>
        <w:fldChar w:fldCharType="begin"/>
      </w:r>
      <w:r>
        <w:instrText xml:space="preserve"> PAGEREF _Toc441230991 \h </w:instrText>
      </w:r>
      <w:r>
        <w:fldChar w:fldCharType="separate"/>
      </w:r>
      <w:r>
        <w:t>4</w:t>
      </w:r>
      <w:r>
        <w:fldChar w:fldCharType="end"/>
      </w:r>
    </w:p>
    <w:p w:rsidR="00274B62" w:rsidRDefault="00274B62">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274B62" w:rsidRDefault="00274B62">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274B62" w:rsidRDefault="00274B62">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274B62" w:rsidRDefault="00274B62">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274B62" w:rsidRDefault="00274B62">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274B62" w:rsidRDefault="00274B62">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274B62" w:rsidRDefault="00274B62">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274B62" w:rsidRDefault="00274B62">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274B62" w:rsidRDefault="00274B62">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274B62" w:rsidRDefault="00274B62">
      <w:pPr>
        <w:pStyle w:val="TOC1"/>
      </w:pPr>
      <w:r>
        <w:t>Appendix A: Glossary</w:t>
      </w:r>
      <w:r>
        <w:tab/>
      </w:r>
      <w:r>
        <w:fldChar w:fldCharType="begin"/>
      </w:r>
      <w:r>
        <w:instrText xml:space="preserve"> PAGEREF _Toc441231001 \h </w:instrText>
      </w:r>
      <w:r>
        <w:fldChar w:fldCharType="separate"/>
      </w:r>
      <w:r>
        <w:t>5</w:t>
      </w:r>
      <w:r>
        <w:fldChar w:fldCharType="end"/>
      </w:r>
    </w:p>
    <w:p w:rsidR="00274B62" w:rsidRDefault="00274B62">
      <w:pPr>
        <w:pStyle w:val="TOC1"/>
      </w:pPr>
      <w:r>
        <w:t>Appendix B: Analysis Models</w:t>
      </w:r>
      <w:r>
        <w:tab/>
      </w:r>
      <w:r>
        <w:fldChar w:fldCharType="begin"/>
      </w:r>
      <w:r>
        <w:instrText xml:space="preserve"> PAGEREF _Toc441231002 \h </w:instrText>
      </w:r>
      <w:r>
        <w:fldChar w:fldCharType="separate"/>
      </w:r>
      <w:r>
        <w:t>5</w:t>
      </w:r>
      <w:r>
        <w:fldChar w:fldCharType="end"/>
      </w:r>
    </w:p>
    <w:p w:rsidR="00274B62" w:rsidRDefault="00274B62">
      <w:pPr>
        <w:pStyle w:val="TOC1"/>
      </w:pPr>
      <w:r>
        <w:t>Appendix C: To Be Determined List</w:t>
      </w:r>
      <w:r>
        <w:tab/>
      </w:r>
      <w:r>
        <w:fldChar w:fldCharType="begin"/>
      </w:r>
      <w:r>
        <w:instrText xml:space="preserve"> PAGEREF _Toc441231003 \h </w:instrText>
      </w:r>
      <w:r>
        <w:fldChar w:fldCharType="separate"/>
      </w:r>
      <w:r>
        <w:t>6</w:t>
      </w:r>
      <w:r>
        <w:fldChar w:fldCharType="end"/>
      </w:r>
    </w:p>
    <w:p w:rsidR="00274B62" w:rsidRDefault="00274B62">
      <w:pPr>
        <w:rPr>
          <w:rFonts w:ascii="Times New Roman" w:hAnsi="Times New Roman"/>
          <w:b/>
          <w:noProof/>
        </w:rPr>
      </w:pPr>
      <w:r>
        <w:rPr>
          <w:rFonts w:ascii="Times New Roman" w:hAnsi="Times New Roman"/>
          <w:b/>
          <w:noProof/>
        </w:rPr>
        <w:fldChar w:fldCharType="end"/>
      </w:r>
    </w:p>
    <w:p w:rsidR="00274B62" w:rsidRDefault="00274B62">
      <w:pPr>
        <w:rPr>
          <w:rFonts w:ascii="Times New Roman" w:hAnsi="Times New Roman"/>
          <w:b/>
          <w:noProof/>
        </w:rPr>
      </w:pPr>
    </w:p>
    <w:p w:rsidR="00274B62" w:rsidRDefault="00274B62">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74B62">
        <w:tc>
          <w:tcPr>
            <w:tcW w:w="2160" w:type="dxa"/>
            <w:tcBorders>
              <w:top w:val="single" w:sz="12" w:space="0" w:color="auto"/>
              <w:bottom w:val="double" w:sz="12" w:space="0" w:color="auto"/>
            </w:tcBorders>
          </w:tcPr>
          <w:p w:rsidR="00274B62" w:rsidRDefault="00274B62">
            <w:pPr>
              <w:spacing w:before="40" w:after="40"/>
              <w:rPr>
                <w:b/>
              </w:rPr>
            </w:pPr>
            <w:r>
              <w:rPr>
                <w:b/>
              </w:rPr>
              <w:t>Name</w:t>
            </w:r>
          </w:p>
        </w:tc>
        <w:tc>
          <w:tcPr>
            <w:tcW w:w="1170" w:type="dxa"/>
            <w:tcBorders>
              <w:top w:val="single" w:sz="12" w:space="0" w:color="auto"/>
              <w:bottom w:val="double" w:sz="12" w:space="0" w:color="auto"/>
            </w:tcBorders>
          </w:tcPr>
          <w:p w:rsidR="00274B62" w:rsidRDefault="00274B62">
            <w:pPr>
              <w:spacing w:before="40" w:after="40"/>
              <w:rPr>
                <w:b/>
              </w:rPr>
            </w:pPr>
            <w:r>
              <w:rPr>
                <w:b/>
              </w:rPr>
              <w:t>Date</w:t>
            </w:r>
          </w:p>
        </w:tc>
        <w:tc>
          <w:tcPr>
            <w:tcW w:w="4954" w:type="dxa"/>
            <w:tcBorders>
              <w:top w:val="single" w:sz="12" w:space="0" w:color="auto"/>
              <w:bottom w:val="double" w:sz="12" w:space="0" w:color="auto"/>
            </w:tcBorders>
          </w:tcPr>
          <w:p w:rsidR="00274B62" w:rsidRDefault="00274B62">
            <w:pPr>
              <w:spacing w:before="40" w:after="40"/>
              <w:rPr>
                <w:b/>
              </w:rPr>
            </w:pPr>
            <w:r>
              <w:rPr>
                <w:b/>
              </w:rPr>
              <w:t>Reason For Changes</w:t>
            </w:r>
          </w:p>
        </w:tc>
        <w:tc>
          <w:tcPr>
            <w:tcW w:w="1584" w:type="dxa"/>
            <w:tcBorders>
              <w:top w:val="single" w:sz="12" w:space="0" w:color="auto"/>
              <w:bottom w:val="double" w:sz="12" w:space="0" w:color="auto"/>
            </w:tcBorders>
          </w:tcPr>
          <w:p w:rsidR="00274B62" w:rsidRDefault="00274B62">
            <w:pPr>
              <w:spacing w:before="40" w:after="40"/>
              <w:rPr>
                <w:b/>
              </w:rPr>
            </w:pPr>
            <w:r>
              <w:rPr>
                <w:b/>
              </w:rPr>
              <w:t>Version</w:t>
            </w:r>
          </w:p>
        </w:tc>
      </w:tr>
      <w:tr w:rsidR="00274B62">
        <w:tc>
          <w:tcPr>
            <w:tcW w:w="2160" w:type="dxa"/>
            <w:tcBorders>
              <w:top w:val="nil"/>
            </w:tcBorders>
          </w:tcPr>
          <w:p w:rsidR="00274B62" w:rsidRDefault="0021330C">
            <w:pPr>
              <w:spacing w:before="40" w:after="40"/>
            </w:pPr>
            <w:r>
              <w:t>Samuel Tan</w:t>
            </w:r>
          </w:p>
        </w:tc>
        <w:tc>
          <w:tcPr>
            <w:tcW w:w="1170" w:type="dxa"/>
            <w:tcBorders>
              <w:top w:val="nil"/>
            </w:tcBorders>
          </w:tcPr>
          <w:p w:rsidR="00274B62" w:rsidRDefault="0021330C">
            <w:pPr>
              <w:spacing w:before="40" w:after="40"/>
            </w:pPr>
            <w:r>
              <w:t>11-11-19</w:t>
            </w:r>
          </w:p>
        </w:tc>
        <w:tc>
          <w:tcPr>
            <w:tcW w:w="4954" w:type="dxa"/>
            <w:tcBorders>
              <w:top w:val="nil"/>
            </w:tcBorders>
          </w:tcPr>
          <w:p w:rsidR="00274B62" w:rsidRDefault="00087F22">
            <w:pPr>
              <w:spacing w:before="40" w:after="40"/>
            </w:pPr>
            <w:r>
              <w:t>Draft</w:t>
            </w:r>
          </w:p>
        </w:tc>
        <w:tc>
          <w:tcPr>
            <w:tcW w:w="1584" w:type="dxa"/>
            <w:tcBorders>
              <w:top w:val="nil"/>
            </w:tcBorders>
          </w:tcPr>
          <w:p w:rsidR="00274B62" w:rsidRDefault="00087F22">
            <w:pPr>
              <w:spacing w:before="40" w:after="40"/>
            </w:pPr>
            <w:r>
              <w:t>1.0</w:t>
            </w:r>
          </w:p>
        </w:tc>
      </w:tr>
      <w:tr w:rsidR="00274B62">
        <w:tc>
          <w:tcPr>
            <w:tcW w:w="2160" w:type="dxa"/>
            <w:tcBorders>
              <w:bottom w:val="single" w:sz="12" w:space="0" w:color="auto"/>
            </w:tcBorders>
          </w:tcPr>
          <w:p w:rsidR="00274B62" w:rsidRDefault="00087F22">
            <w:pPr>
              <w:spacing w:before="40" w:after="40"/>
            </w:pPr>
            <w:r>
              <w:t>Samuel Tan</w:t>
            </w:r>
          </w:p>
        </w:tc>
        <w:tc>
          <w:tcPr>
            <w:tcW w:w="1170" w:type="dxa"/>
            <w:tcBorders>
              <w:bottom w:val="single" w:sz="12" w:space="0" w:color="auto"/>
            </w:tcBorders>
          </w:tcPr>
          <w:p w:rsidR="00274B62" w:rsidRDefault="00087F22">
            <w:pPr>
              <w:spacing w:before="40" w:after="40"/>
            </w:pPr>
            <w:r>
              <w:t>11-11-19</w:t>
            </w:r>
          </w:p>
        </w:tc>
        <w:tc>
          <w:tcPr>
            <w:tcW w:w="4954" w:type="dxa"/>
            <w:tcBorders>
              <w:bottom w:val="single" w:sz="12" w:space="0" w:color="auto"/>
            </w:tcBorders>
          </w:tcPr>
          <w:p w:rsidR="00274B62" w:rsidRDefault="00087F22">
            <w:pPr>
              <w:spacing w:before="40" w:after="40"/>
            </w:pPr>
            <w:r>
              <w:t>Completed Documentation</w:t>
            </w:r>
          </w:p>
        </w:tc>
        <w:tc>
          <w:tcPr>
            <w:tcW w:w="1584" w:type="dxa"/>
            <w:tcBorders>
              <w:bottom w:val="single" w:sz="12" w:space="0" w:color="auto"/>
            </w:tcBorders>
          </w:tcPr>
          <w:p w:rsidR="00274B62" w:rsidRDefault="00087F22">
            <w:pPr>
              <w:spacing w:before="40" w:after="40"/>
            </w:pPr>
            <w:r>
              <w:t>1.1</w:t>
            </w:r>
          </w:p>
        </w:tc>
      </w:tr>
    </w:tbl>
    <w:p w:rsidR="00274B62" w:rsidRDefault="00274B62">
      <w:pPr>
        <w:rPr>
          <w:b/>
        </w:rPr>
      </w:pPr>
    </w:p>
    <w:p w:rsidR="00274B62" w:rsidRDefault="00274B62"/>
    <w:p w:rsidR="00274B62" w:rsidRDefault="00274B62">
      <w:pPr>
        <w:sectPr w:rsidR="00274B62">
          <w:headerReference w:type="default" r:id="rId8"/>
          <w:footerReference w:type="default" r:id="rId9"/>
          <w:pgSz w:w="12240" w:h="15840" w:code="1"/>
          <w:pgMar w:top="1440" w:right="1440" w:bottom="1440" w:left="1440" w:header="720" w:footer="720" w:gutter="0"/>
          <w:pgNumType w:fmt="lowerRoman"/>
          <w:cols w:space="720"/>
        </w:sectPr>
      </w:pPr>
    </w:p>
    <w:p w:rsidR="00274B62" w:rsidRDefault="00274B62">
      <w:pPr>
        <w:pStyle w:val="Heading1"/>
      </w:pPr>
      <w:bookmarkStart w:id="7" w:name="_Toc439994665"/>
      <w:bookmarkStart w:id="8" w:name="_Toc441230972"/>
      <w:r>
        <w:lastRenderedPageBreak/>
        <w:t>Introduction</w:t>
      </w:r>
      <w:bookmarkEnd w:id="7"/>
      <w:bookmarkEnd w:id="8"/>
    </w:p>
    <w:p w:rsidR="00274B62" w:rsidRDefault="00274B62">
      <w:pPr>
        <w:pStyle w:val="Heading2"/>
      </w:pPr>
      <w:bookmarkStart w:id="9" w:name="_Toc439994667"/>
      <w:bookmarkStart w:id="10" w:name="_Toc441230973"/>
      <w:r>
        <w:t>Purpose</w:t>
      </w:r>
      <w:bookmarkEnd w:id="9"/>
      <w:bookmarkEnd w:id="10"/>
      <w:r>
        <w:t xml:space="preserve"> </w:t>
      </w:r>
    </w:p>
    <w:p w:rsidR="00274B62" w:rsidRDefault="00BA3B14">
      <w:pPr>
        <w:pStyle w:val="template"/>
      </w:pPr>
      <w:r>
        <w:rPr>
          <w:i w:val="0"/>
        </w:rPr>
        <w:t xml:space="preserve">This document presents a detailed description of the </w:t>
      </w:r>
      <w:proofErr w:type="spellStart"/>
      <w:r>
        <w:rPr>
          <w:i w:val="0"/>
        </w:rPr>
        <w:t>ChasExplorer</w:t>
      </w:r>
      <w:proofErr w:type="spellEnd"/>
      <w:r>
        <w:rPr>
          <w:i w:val="0"/>
        </w:rPr>
        <w:t xml:space="preserve"> android application. It shall define all system boundaries, interfaces, communications with or to external APIs and applications. </w:t>
      </w:r>
    </w:p>
    <w:p w:rsidR="00274B62" w:rsidRDefault="00274B62">
      <w:pPr>
        <w:pStyle w:val="Heading2"/>
      </w:pPr>
      <w:bookmarkStart w:id="11" w:name="_Toc439994668"/>
      <w:bookmarkStart w:id="12" w:name="_Toc441230974"/>
      <w:r>
        <w:t>Document Conventions</w:t>
      </w:r>
      <w:bookmarkStart w:id="13" w:name="_GoBack"/>
      <w:bookmarkEnd w:id="11"/>
      <w:bookmarkEnd w:id="12"/>
      <w:bookmarkEnd w:id="13"/>
    </w:p>
    <w:p w:rsidR="00274B62" w:rsidRDefault="00274B62">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274B62" w:rsidRDefault="00274B62">
      <w:pPr>
        <w:pStyle w:val="Heading2"/>
      </w:pPr>
      <w:bookmarkStart w:id="14" w:name="_Toc439994669"/>
      <w:bookmarkStart w:id="15" w:name="_Toc441230975"/>
      <w:r>
        <w:t>Intended Audience and Reading Suggestions</w:t>
      </w:r>
      <w:bookmarkEnd w:id="14"/>
      <w:bookmarkEnd w:id="15"/>
    </w:p>
    <w:p w:rsidR="00274B62" w:rsidRDefault="00274B62">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274B62" w:rsidRDefault="00274B62">
      <w:pPr>
        <w:pStyle w:val="Heading2"/>
      </w:pPr>
      <w:bookmarkStart w:id="16" w:name="_Toc439994670"/>
      <w:bookmarkStart w:id="17" w:name="_Toc441230976"/>
      <w:r>
        <w:t>Product Scope</w:t>
      </w:r>
      <w:bookmarkEnd w:id="16"/>
      <w:bookmarkEnd w:id="17"/>
    </w:p>
    <w:p w:rsidR="00274B62" w:rsidRDefault="00274B62">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274B62" w:rsidRDefault="00274B62">
      <w:pPr>
        <w:pStyle w:val="Heading2"/>
      </w:pPr>
      <w:bookmarkStart w:id="18" w:name="_Toc439994672"/>
      <w:bookmarkStart w:id="19" w:name="_Toc441230977"/>
      <w:r>
        <w:t>References</w:t>
      </w:r>
      <w:bookmarkEnd w:id="18"/>
      <w:bookmarkEnd w:id="19"/>
    </w:p>
    <w:p w:rsidR="00274B62" w:rsidRDefault="00274B62">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274B62" w:rsidRDefault="00274B62">
      <w:pPr>
        <w:pStyle w:val="Heading1"/>
      </w:pPr>
      <w:bookmarkStart w:id="20" w:name="_Toc439994673"/>
      <w:bookmarkStart w:id="21" w:name="_Toc441230978"/>
      <w:r>
        <w:t>Overall Description</w:t>
      </w:r>
      <w:bookmarkEnd w:id="20"/>
      <w:bookmarkEnd w:id="21"/>
    </w:p>
    <w:p w:rsidR="00274B62" w:rsidRDefault="00274B62">
      <w:pPr>
        <w:pStyle w:val="Heading2"/>
      </w:pPr>
      <w:bookmarkStart w:id="22" w:name="_Toc439994674"/>
      <w:bookmarkStart w:id="23" w:name="_Toc441230979"/>
      <w:r>
        <w:t>Product Perspective</w:t>
      </w:r>
      <w:bookmarkEnd w:id="22"/>
      <w:bookmarkEnd w:id="23"/>
    </w:p>
    <w:p w:rsidR="00274B62" w:rsidRDefault="00274B62">
      <w:pPr>
        <w:pStyle w:val="template"/>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lastRenderedPageBreak/>
        <w:t>interfaces between the two. A simple diagram that shows the major components of the overall system, subsystem interconnections, and external interfaces can be helpful.&gt;</w:t>
      </w:r>
    </w:p>
    <w:p w:rsidR="00274B62" w:rsidRDefault="00274B62">
      <w:pPr>
        <w:pStyle w:val="Heading2"/>
      </w:pPr>
      <w:bookmarkStart w:id="24" w:name="_Toc439994675"/>
      <w:bookmarkStart w:id="25" w:name="_Toc441230980"/>
      <w:r>
        <w:t>Product Functions</w:t>
      </w:r>
      <w:bookmarkEnd w:id="24"/>
      <w:bookmarkEnd w:id="25"/>
    </w:p>
    <w:p w:rsidR="00274B62" w:rsidRDefault="00274B62">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274B62" w:rsidRDefault="00274B62">
      <w:pPr>
        <w:pStyle w:val="Heading2"/>
      </w:pPr>
      <w:bookmarkStart w:id="26" w:name="_Toc439994676"/>
      <w:bookmarkStart w:id="27" w:name="_Toc441230981"/>
      <w:r>
        <w:t>User Classes and Characteristics</w:t>
      </w:r>
      <w:bookmarkEnd w:id="26"/>
      <w:bookmarkEnd w:id="27"/>
    </w:p>
    <w:p w:rsidR="00274B62" w:rsidRDefault="00274B62">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274B62" w:rsidRDefault="00274B62">
      <w:pPr>
        <w:pStyle w:val="Heading2"/>
      </w:pPr>
      <w:bookmarkStart w:id="28" w:name="_Toc439994677"/>
      <w:bookmarkStart w:id="29" w:name="_Toc441230982"/>
      <w:r>
        <w:t>Operating Environment</w:t>
      </w:r>
      <w:bookmarkEnd w:id="28"/>
      <w:bookmarkEnd w:id="29"/>
    </w:p>
    <w:p w:rsidR="00274B62" w:rsidRDefault="00274B62">
      <w:pPr>
        <w:pStyle w:val="template"/>
      </w:pPr>
      <w:r>
        <w:t>&lt;Describe the environment in which the software will operate, including the hardware platform, operating system and versions, and any other software components or applications with which it must peacefully coexist.&gt;</w:t>
      </w:r>
    </w:p>
    <w:p w:rsidR="00274B62" w:rsidRDefault="00274B62">
      <w:pPr>
        <w:pStyle w:val="Heading2"/>
      </w:pPr>
      <w:bookmarkStart w:id="30" w:name="_Toc439994678"/>
      <w:bookmarkStart w:id="31" w:name="_Toc441230983"/>
      <w:r>
        <w:t>Design and Implementation Constraints</w:t>
      </w:r>
      <w:bookmarkEnd w:id="30"/>
      <w:bookmarkEnd w:id="31"/>
    </w:p>
    <w:p w:rsidR="00274B62" w:rsidRDefault="00274B62">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274B62" w:rsidRDefault="00274B62">
      <w:pPr>
        <w:pStyle w:val="Heading2"/>
      </w:pPr>
      <w:bookmarkStart w:id="32" w:name="_Toc439994679"/>
      <w:bookmarkStart w:id="33" w:name="_Toc441230984"/>
      <w:r>
        <w:t>User Documentation</w:t>
      </w:r>
      <w:bookmarkEnd w:id="32"/>
      <w:bookmarkEnd w:id="33"/>
    </w:p>
    <w:p w:rsidR="00274B62" w:rsidRDefault="00274B62">
      <w:pPr>
        <w:pStyle w:val="template"/>
      </w:pPr>
      <w:r>
        <w:t>&lt;List the user documentation components (such as user manuals, on-line help, and tutorials) that will be delivered along with the software. Identify any known user documentation delivery formats or standards.&gt;</w:t>
      </w:r>
    </w:p>
    <w:p w:rsidR="00274B62" w:rsidRDefault="00274B62">
      <w:pPr>
        <w:pStyle w:val="Heading2"/>
      </w:pPr>
      <w:bookmarkStart w:id="34" w:name="_Toc439994680"/>
      <w:bookmarkStart w:id="35" w:name="_Toc441230985"/>
      <w:r>
        <w:t>Assumptions and Dependencies</w:t>
      </w:r>
      <w:bookmarkEnd w:id="34"/>
      <w:bookmarkEnd w:id="35"/>
    </w:p>
    <w:p w:rsidR="00274B62" w:rsidRDefault="00274B62">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274B62" w:rsidRDefault="00274B62">
      <w:pPr>
        <w:pStyle w:val="Heading1"/>
      </w:pPr>
      <w:bookmarkStart w:id="36" w:name="_Toc439994682"/>
      <w:bookmarkStart w:id="37" w:name="_Toc441230986"/>
      <w:r>
        <w:lastRenderedPageBreak/>
        <w:t>External Interface Requirements</w:t>
      </w:r>
      <w:bookmarkEnd w:id="36"/>
      <w:bookmarkEnd w:id="37"/>
    </w:p>
    <w:p w:rsidR="00274B62" w:rsidRDefault="00274B62">
      <w:pPr>
        <w:pStyle w:val="Heading2"/>
      </w:pPr>
      <w:bookmarkStart w:id="38" w:name="_Toc441230987"/>
      <w:r>
        <w:t>User Interfaces</w:t>
      </w:r>
      <w:bookmarkEnd w:id="38"/>
    </w:p>
    <w:p w:rsidR="00274B62" w:rsidRDefault="00274B62">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274B62" w:rsidRDefault="00274B62">
      <w:pPr>
        <w:pStyle w:val="Heading2"/>
      </w:pPr>
      <w:bookmarkStart w:id="39" w:name="_Toc439994684"/>
      <w:bookmarkStart w:id="40" w:name="_Toc441230988"/>
      <w:r>
        <w:t>Hardware Interfaces</w:t>
      </w:r>
      <w:bookmarkEnd w:id="39"/>
      <w:bookmarkEnd w:id="40"/>
    </w:p>
    <w:p w:rsidR="00274B62" w:rsidRDefault="00274B62">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274B62" w:rsidRDefault="00274B62">
      <w:pPr>
        <w:pStyle w:val="Heading2"/>
      </w:pPr>
      <w:bookmarkStart w:id="41" w:name="_Toc439994685"/>
      <w:bookmarkStart w:id="42" w:name="_Toc441230989"/>
      <w:r>
        <w:t>Software Interfaces</w:t>
      </w:r>
      <w:bookmarkEnd w:id="41"/>
      <w:bookmarkEnd w:id="42"/>
    </w:p>
    <w:p w:rsidR="00274B62" w:rsidRDefault="00274B62">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274B62" w:rsidRDefault="00274B62">
      <w:pPr>
        <w:pStyle w:val="Heading2"/>
      </w:pPr>
      <w:bookmarkStart w:id="43" w:name="_Toc439994686"/>
      <w:bookmarkStart w:id="44" w:name="_Toc441230990"/>
      <w:r>
        <w:t>Communications Interfaces</w:t>
      </w:r>
      <w:bookmarkEnd w:id="43"/>
      <w:bookmarkEnd w:id="44"/>
    </w:p>
    <w:p w:rsidR="00274B62" w:rsidRDefault="00274B62">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274B62" w:rsidRDefault="00274B62">
      <w:pPr>
        <w:pStyle w:val="Heading1"/>
      </w:pPr>
      <w:bookmarkStart w:id="45" w:name="_Toc439994687"/>
      <w:bookmarkStart w:id="46" w:name="_Toc441230991"/>
      <w:r>
        <w:t>System Features</w:t>
      </w:r>
      <w:bookmarkEnd w:id="45"/>
      <w:bookmarkEnd w:id="46"/>
    </w:p>
    <w:p w:rsidR="00274B62" w:rsidRDefault="00274B62">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274B62" w:rsidRDefault="00274B62">
      <w:pPr>
        <w:pStyle w:val="Heading2"/>
      </w:pPr>
      <w:bookmarkStart w:id="47" w:name="_Toc439994688"/>
      <w:bookmarkStart w:id="48" w:name="_Toc441230992"/>
      <w:r>
        <w:t>System Feature 1</w:t>
      </w:r>
      <w:bookmarkEnd w:id="47"/>
      <w:bookmarkEnd w:id="48"/>
    </w:p>
    <w:p w:rsidR="00274B62" w:rsidRDefault="00274B62">
      <w:pPr>
        <w:pStyle w:val="template"/>
      </w:pPr>
      <w:r>
        <w:t>&lt;Don’t really say “System Feature 1.” State the feature name in just a few words.&gt;</w:t>
      </w:r>
    </w:p>
    <w:p w:rsidR="00274B62" w:rsidRDefault="00274B62">
      <w:pPr>
        <w:pStyle w:val="level4"/>
      </w:pPr>
      <w:r>
        <w:lastRenderedPageBreak/>
        <w:t>4.1.1</w:t>
      </w:r>
      <w:r>
        <w:tab/>
        <w:t>Description and Priority</w:t>
      </w:r>
    </w:p>
    <w:p w:rsidR="00274B62" w:rsidRDefault="00274B62">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274B62" w:rsidRDefault="00274B62">
      <w:pPr>
        <w:pStyle w:val="level4"/>
      </w:pPr>
      <w:r>
        <w:t>4.1.2</w:t>
      </w:r>
      <w:r>
        <w:tab/>
        <w:t>Stimulus/Response Sequences</w:t>
      </w:r>
    </w:p>
    <w:p w:rsidR="00274B62" w:rsidRDefault="00274B62">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274B62" w:rsidRDefault="00274B62">
      <w:pPr>
        <w:pStyle w:val="level4"/>
      </w:pPr>
      <w:r>
        <w:t>4.1.3</w:t>
      </w:r>
      <w:r>
        <w:tab/>
        <w:t>Functional Requirements</w:t>
      </w:r>
    </w:p>
    <w:p w:rsidR="00274B62" w:rsidRDefault="00274B62">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274B62" w:rsidRDefault="00274B62">
      <w:pPr>
        <w:pStyle w:val="level3text"/>
        <w:numPr>
          <w:ilvl w:val="12"/>
          <w:numId w:val="0"/>
        </w:numPr>
        <w:ind w:left="1350" w:hanging="716"/>
      </w:pPr>
    </w:p>
    <w:p w:rsidR="00274B62" w:rsidRDefault="00274B62">
      <w:pPr>
        <w:pStyle w:val="level3text"/>
        <w:numPr>
          <w:ilvl w:val="12"/>
          <w:numId w:val="0"/>
        </w:numPr>
        <w:ind w:left="1350" w:hanging="716"/>
      </w:pPr>
      <w:r>
        <w:t>&lt;Each requirement should be uniquely identified with a sequence number or a meaningful tag of some kind.&gt;</w:t>
      </w:r>
    </w:p>
    <w:p w:rsidR="00274B62" w:rsidRDefault="00274B62">
      <w:pPr>
        <w:pStyle w:val="level3text"/>
        <w:numPr>
          <w:ilvl w:val="12"/>
          <w:numId w:val="0"/>
        </w:numPr>
        <w:ind w:left="1350" w:hanging="716"/>
        <w:rPr>
          <w:rFonts w:ascii="Times New Roman" w:hAnsi="Times New Roman"/>
        </w:rPr>
      </w:pPr>
    </w:p>
    <w:p w:rsidR="00274B62" w:rsidRDefault="00274B62">
      <w:pPr>
        <w:pStyle w:val="requirement"/>
      </w:pPr>
      <w:r>
        <w:t>REQ-1:</w:t>
      </w:r>
      <w:r>
        <w:tab/>
      </w:r>
    </w:p>
    <w:p w:rsidR="00274B62" w:rsidRDefault="00274B62">
      <w:pPr>
        <w:pStyle w:val="requirement"/>
      </w:pPr>
      <w:r>
        <w:t>REQ-2:</w:t>
      </w:r>
      <w:r>
        <w:tab/>
      </w:r>
    </w:p>
    <w:p w:rsidR="00274B62" w:rsidRDefault="00274B62">
      <w:pPr>
        <w:pStyle w:val="Heading2"/>
      </w:pPr>
      <w:bookmarkStart w:id="49" w:name="_Toc439994689"/>
      <w:bookmarkStart w:id="50" w:name="_Toc441230993"/>
      <w:r>
        <w:t>System Feature 2 (and so on)</w:t>
      </w:r>
      <w:bookmarkEnd w:id="49"/>
      <w:bookmarkEnd w:id="50"/>
    </w:p>
    <w:p w:rsidR="00274B62" w:rsidRDefault="00274B62">
      <w:pPr>
        <w:pStyle w:val="Heading1"/>
      </w:pPr>
      <w:bookmarkStart w:id="51" w:name="_Toc441230994"/>
      <w:bookmarkStart w:id="52" w:name="_Toc439994690"/>
      <w:r>
        <w:t>Other Nonfunctional Requirements</w:t>
      </w:r>
      <w:bookmarkEnd w:id="51"/>
    </w:p>
    <w:p w:rsidR="00274B62" w:rsidRDefault="00274B62">
      <w:pPr>
        <w:pStyle w:val="Heading2"/>
      </w:pPr>
      <w:bookmarkStart w:id="53" w:name="_Toc441230995"/>
      <w:r>
        <w:t>Performance Requirements</w:t>
      </w:r>
      <w:bookmarkEnd w:id="52"/>
      <w:bookmarkEnd w:id="53"/>
    </w:p>
    <w:p w:rsidR="00274B62" w:rsidRDefault="00274B62">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274B62" w:rsidRDefault="00274B62">
      <w:pPr>
        <w:pStyle w:val="Heading2"/>
      </w:pPr>
      <w:bookmarkStart w:id="54" w:name="_Toc439994691"/>
      <w:bookmarkStart w:id="55" w:name="_Toc441230996"/>
      <w:r>
        <w:t>Safety Requirements</w:t>
      </w:r>
      <w:bookmarkEnd w:id="54"/>
      <w:bookmarkEnd w:id="55"/>
    </w:p>
    <w:p w:rsidR="00274B62" w:rsidRDefault="00274B62">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274B62" w:rsidRDefault="00274B62">
      <w:pPr>
        <w:pStyle w:val="Heading2"/>
      </w:pPr>
      <w:bookmarkStart w:id="56" w:name="_Toc439994692"/>
      <w:bookmarkStart w:id="57" w:name="_Toc441230997"/>
      <w:r>
        <w:t>Security Requirements</w:t>
      </w:r>
      <w:bookmarkEnd w:id="56"/>
      <w:bookmarkEnd w:id="57"/>
    </w:p>
    <w:p w:rsidR="00274B62" w:rsidRDefault="00274B62">
      <w:pPr>
        <w:pStyle w:val="template"/>
      </w:pPr>
      <w:r>
        <w:t xml:space="preserve">&lt;Specify any requirements regarding security or privacy issues surrounding use of the product or protection of the data used or created by the product. Define any user identity authentication </w:t>
      </w:r>
      <w:r>
        <w:lastRenderedPageBreak/>
        <w:t>requirements. Refer to any external policies or regulations containing security issues that affect the product. Define any security or privacy certifications that must be satisfied.&gt;</w:t>
      </w:r>
    </w:p>
    <w:p w:rsidR="00274B62" w:rsidRDefault="00274B62">
      <w:pPr>
        <w:pStyle w:val="Heading2"/>
      </w:pPr>
      <w:bookmarkStart w:id="58" w:name="_Toc439994693"/>
      <w:bookmarkStart w:id="59" w:name="_Toc441230998"/>
      <w:r>
        <w:t>Software Quality Attributes</w:t>
      </w:r>
      <w:bookmarkEnd w:id="58"/>
      <w:bookmarkEnd w:id="59"/>
    </w:p>
    <w:p w:rsidR="00274B62" w:rsidRDefault="00274B62">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274B62" w:rsidRDefault="00274B62">
      <w:pPr>
        <w:pStyle w:val="Heading2"/>
      </w:pPr>
      <w:bookmarkStart w:id="60" w:name="_Toc439994694"/>
      <w:bookmarkStart w:id="61" w:name="_Toc441230999"/>
      <w:r>
        <w:t>Business Rules</w:t>
      </w:r>
      <w:bookmarkEnd w:id="60"/>
      <w:bookmarkEnd w:id="61"/>
    </w:p>
    <w:p w:rsidR="00274B62" w:rsidRDefault="00274B62">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274B62" w:rsidRDefault="00274B62">
      <w:pPr>
        <w:pStyle w:val="Heading1"/>
      </w:pPr>
      <w:bookmarkStart w:id="62" w:name="_Toc439994695"/>
      <w:bookmarkStart w:id="63" w:name="_Toc441231000"/>
      <w:r>
        <w:t>Other Requirements</w:t>
      </w:r>
      <w:bookmarkEnd w:id="62"/>
      <w:bookmarkEnd w:id="63"/>
    </w:p>
    <w:p w:rsidR="00274B62" w:rsidRDefault="00274B62">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274B62" w:rsidRDefault="00274B62">
      <w:pPr>
        <w:pStyle w:val="TOCEntry"/>
      </w:pPr>
      <w:bookmarkStart w:id="64" w:name="_Toc439994696"/>
      <w:bookmarkStart w:id="65" w:name="_Toc441231001"/>
      <w:r>
        <w:t>Appendix A: Glossary</w:t>
      </w:r>
      <w:bookmarkEnd w:id="64"/>
      <w:bookmarkEnd w:id="65"/>
    </w:p>
    <w:p w:rsidR="00274B62" w:rsidRDefault="00274B62">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274B62" w:rsidRDefault="00274B62">
      <w:pPr>
        <w:pStyle w:val="TOCEntry"/>
      </w:pPr>
      <w:bookmarkStart w:id="66" w:name="_Toc439994697"/>
      <w:bookmarkStart w:id="67" w:name="_Toc441231002"/>
      <w:r>
        <w:t>Appendix B: Analysis Models</w:t>
      </w:r>
      <w:bookmarkEnd w:id="66"/>
      <w:bookmarkEnd w:id="67"/>
    </w:p>
    <w:p w:rsidR="00274B62" w:rsidRDefault="00274B62">
      <w:pPr>
        <w:pStyle w:val="template"/>
        <w:rPr>
          <w:i w:val="0"/>
        </w:rPr>
      </w:pPr>
      <w:r>
        <w:t>&lt;Optionally, include any pertinent analysis models, such as data flow diagrams, class diagrams, state-transition diagrams, or entity-relationship diagrams</w:t>
      </w:r>
      <w:r>
        <w:rPr>
          <w:i w:val="0"/>
        </w:rPr>
        <w:t>.&gt;</w:t>
      </w:r>
    </w:p>
    <w:p w:rsidR="00274B62" w:rsidRDefault="00274B62">
      <w:pPr>
        <w:pStyle w:val="TOCEntry"/>
      </w:pPr>
      <w:bookmarkStart w:id="68" w:name="_Toc439994698"/>
      <w:bookmarkStart w:id="69" w:name="_Toc441231003"/>
      <w:r>
        <w:t>Appendix C: To Be Determined List</w:t>
      </w:r>
      <w:bookmarkEnd w:id="68"/>
      <w:bookmarkEnd w:id="69"/>
    </w:p>
    <w:p w:rsidR="00274B62" w:rsidRDefault="00274B62">
      <w:pPr>
        <w:pStyle w:val="template"/>
      </w:pPr>
      <w:r>
        <w:t>&lt;Collect a numbered list of the TBD (to be determined) references that remain in the SRS so they can be tracked to closure.&gt;</w:t>
      </w:r>
    </w:p>
    <w:p w:rsidR="00274B62" w:rsidRDefault="00274B62">
      <w:pPr>
        <w:pStyle w:val="template"/>
      </w:pPr>
    </w:p>
    <w:p w:rsidR="00274B62" w:rsidRDefault="00274B62">
      <w:pPr>
        <w:ind w:left="720"/>
        <w:rPr>
          <w:sz w:val="28"/>
        </w:rPr>
      </w:pPr>
      <w:r>
        <w:rPr>
          <w:sz w:val="28"/>
        </w:rPr>
        <w:t xml:space="preserve">Source: http://www.frontiernet.net/~kwiegers/process_assets/srs_template.doc </w:t>
      </w:r>
    </w:p>
    <w:p w:rsidR="00274B62" w:rsidRDefault="00274B62">
      <w:pPr>
        <w:pStyle w:val="template"/>
      </w:pPr>
    </w:p>
    <w:sectPr w:rsidR="00274B62">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A5D" w:rsidRDefault="00051A5D">
      <w:pPr>
        <w:spacing w:line="240" w:lineRule="auto"/>
      </w:pPr>
      <w:r>
        <w:separator/>
      </w:r>
    </w:p>
  </w:endnote>
  <w:endnote w:type="continuationSeparator" w:id="0">
    <w:p w:rsidR="00051A5D" w:rsidRDefault="00051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B62" w:rsidRDefault="00274B62">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B62" w:rsidRDefault="00274B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A5D" w:rsidRDefault="00051A5D">
      <w:pPr>
        <w:spacing w:line="240" w:lineRule="auto"/>
      </w:pPr>
      <w:r>
        <w:separator/>
      </w:r>
    </w:p>
  </w:footnote>
  <w:footnote w:type="continuationSeparator" w:id="0">
    <w:p w:rsidR="00051A5D" w:rsidRDefault="00051A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B62" w:rsidRDefault="00274B62">
    <w:pPr>
      <w:pStyle w:val="Header"/>
    </w:pPr>
    <w:r>
      <w:t>Software</w:t>
    </w:r>
    <w:r>
      <w:rPr>
        <w:sz w:val="24"/>
      </w:rPr>
      <w:t xml:space="preserve"> </w:t>
    </w:r>
    <w:r>
      <w:t>Requir</w:t>
    </w:r>
    <w:r w:rsidR="002709AB">
      <w:t>ements Specification for &lt;</w:t>
    </w:r>
    <w:proofErr w:type="spellStart"/>
    <w:r w:rsidR="002709AB">
      <w:t>ChasExplorer</w:t>
    </w:r>
    <w:r>
      <w:t>t</w:t>
    </w:r>
    <w:proofErr w:type="spellEnd"/>
    <w:r>
      <w:t>&gt;</w:t>
    </w:r>
    <w:r>
      <w:tab/>
    </w:r>
    <w:r>
      <w:tab/>
      <w:t xml:space="preserve">Page </w:t>
    </w:r>
    <w:r>
      <w:fldChar w:fldCharType="begin"/>
    </w:r>
    <w:r>
      <w:instrText xml:space="preserve"> PAGE  \* MERGEFORMAT </w:instrText>
    </w:r>
    <w:r>
      <w:fldChar w:fldCharType="separate"/>
    </w:r>
    <w:r w:rsidR="00BA3B14">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09AB" w:rsidRDefault="00274B62">
    <w:pPr>
      <w:pStyle w:val="Header"/>
      <w:tabs>
        <w:tab w:val="clear" w:pos="9360"/>
        <w:tab w:val="right" w:pos="9630"/>
      </w:tabs>
    </w:pPr>
    <w:r>
      <w:t>Software</w:t>
    </w:r>
    <w:r>
      <w:rPr>
        <w:sz w:val="24"/>
      </w:rPr>
      <w:t xml:space="preserve"> </w:t>
    </w:r>
    <w:r>
      <w:t>Requirements Specification for</w:t>
    </w:r>
  </w:p>
  <w:p w:rsidR="00274B62" w:rsidRDefault="00274B62">
    <w:pPr>
      <w:pStyle w:val="Header"/>
      <w:tabs>
        <w:tab w:val="clear" w:pos="9360"/>
        <w:tab w:val="right" w:pos="9630"/>
      </w:tabs>
    </w:pPr>
    <w:r>
      <w:t>&lt;</w:t>
    </w:r>
    <w:proofErr w:type="spellStart"/>
    <w:r w:rsidR="002709AB">
      <w:t>ChasExplorer</w:t>
    </w:r>
    <w:proofErr w:type="spellEnd"/>
    <w:r>
      <w:t>&gt;</w:t>
    </w:r>
    <w:r>
      <w:tab/>
    </w:r>
    <w:r>
      <w:tab/>
      <w:t xml:space="preserve">Page </w:t>
    </w:r>
    <w:r>
      <w:fldChar w:fldCharType="begin"/>
    </w:r>
    <w:r>
      <w:instrText xml:space="preserve"> PAGE  \* MERGEFORMAT </w:instrText>
    </w:r>
    <w:r>
      <w:fldChar w:fldCharType="separate"/>
    </w:r>
    <w:r w:rsidR="00BA3B14">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0C"/>
    <w:rsid w:val="00051A5D"/>
    <w:rsid w:val="00087F22"/>
    <w:rsid w:val="0021330C"/>
    <w:rsid w:val="002709AB"/>
    <w:rsid w:val="00274B62"/>
    <w:rsid w:val="00461CC5"/>
    <w:rsid w:val="004E179B"/>
    <w:rsid w:val="0079250C"/>
    <w:rsid w:val="00AB234A"/>
    <w:rsid w:val="00BA3B14"/>
    <w:rsid w:val="00F80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D86F31-1488-4117-8374-373227791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SG"/>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uiPriority w:val="99"/>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FooterChar">
    <w:name w:val="Footer Char"/>
    <w:basedOn w:val="DefaultParagraphFont"/>
    <w:link w:val="Footer"/>
    <w:uiPriority w:val="99"/>
    <w:rsid w:val="0021330C"/>
    <w:rPr>
      <w:rFonts w:ascii="Times" w:hAnsi="Times"/>
      <w:b/>
      <w:i/>
      <w:lang w:eastAsia="en-SG"/>
    </w:rPr>
  </w:style>
  <w:style w:type="character" w:customStyle="1" w:styleId="HeaderChar">
    <w:name w:val="Header Char"/>
    <w:basedOn w:val="DefaultParagraphFont"/>
    <w:link w:val="Header"/>
    <w:uiPriority w:val="99"/>
    <w:rsid w:val="0021330C"/>
    <w:rPr>
      <w:rFonts w:ascii="Times" w:hAnsi="Times"/>
      <w:b/>
      <w:i/>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2113</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Scampie</cp:lastModifiedBy>
  <cp:revision>6</cp:revision>
  <cp:lastPrinted>1899-12-31T16:00:00Z</cp:lastPrinted>
  <dcterms:created xsi:type="dcterms:W3CDTF">2019-11-11T08:19:00Z</dcterms:created>
  <dcterms:modified xsi:type="dcterms:W3CDTF">2019-11-11T08:38:00Z</dcterms:modified>
</cp:coreProperties>
</file>